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46EC" w14:textId="20AE32C1" w:rsidR="005B26A1" w:rsidRPr="005B26A1" w:rsidRDefault="005B26A1" w:rsidP="005B26A1">
      <w:pPr>
        <w:bidi/>
        <w:jc w:val="center"/>
        <w:rPr>
          <w:ins w:id="0" w:author="Liron Kotev" w:date="2022-08-17T10:24:00Z"/>
          <w:rFonts w:asciiTheme="minorBidi" w:hAnsiTheme="minorBidi"/>
          <w:b/>
          <w:bCs/>
          <w:sz w:val="52"/>
          <w:szCs w:val="52"/>
          <w:lang w:val="en-US"/>
          <w:rPrChange w:id="1" w:author="Liron Kotev" w:date="2022-08-17T10:25:00Z">
            <w:rPr>
              <w:ins w:id="2" w:author="Liron Kotev" w:date="2022-08-17T10:24:00Z"/>
              <w:rFonts w:asciiTheme="minorBidi" w:hAnsiTheme="minorBidi"/>
              <w:b/>
              <w:bCs/>
              <w:u w:val="single"/>
              <w:lang w:val="en-US"/>
            </w:rPr>
          </w:rPrChange>
        </w:rPr>
        <w:pPrChange w:id="3" w:author="Liron Kotev" w:date="2022-08-17T10:25:00Z">
          <w:pPr>
            <w:bidi/>
          </w:pPr>
        </w:pPrChange>
      </w:pPr>
      <w:ins w:id="4" w:author="Liron Kotev" w:date="2022-08-17T10:24:00Z">
        <w:r w:rsidRPr="005B26A1">
          <w:rPr>
            <w:rFonts w:asciiTheme="minorBidi" w:hAnsiTheme="minorBidi"/>
            <w:b/>
            <w:bCs/>
            <w:sz w:val="52"/>
            <w:szCs w:val="52"/>
            <w:lang w:val="en-US"/>
            <w:rPrChange w:id="5" w:author="Liron Kotev" w:date="2022-08-17T10:25:00Z">
              <w:rPr>
                <w:rFonts w:asciiTheme="minorBidi" w:hAnsiTheme="minorBidi"/>
                <w:b/>
                <w:bCs/>
                <w:sz w:val="52"/>
                <w:szCs w:val="52"/>
                <w:u w:val="single"/>
                <w:lang w:val="en-US"/>
              </w:rPr>
            </w:rPrChange>
          </w:rPr>
          <w:t>Breaking the eni</w:t>
        </w:r>
      </w:ins>
      <w:ins w:id="6" w:author="Liron Kotev" w:date="2022-08-17T10:25:00Z">
        <w:r w:rsidRPr="005B26A1">
          <w:rPr>
            <w:rFonts w:asciiTheme="minorBidi" w:hAnsiTheme="minorBidi"/>
            <w:b/>
            <w:bCs/>
            <w:sz w:val="52"/>
            <w:szCs w:val="52"/>
            <w:lang w:val="en-US"/>
            <w:rPrChange w:id="7" w:author="Liron Kotev" w:date="2022-08-17T10:25:00Z">
              <w:rPr>
                <w:rFonts w:asciiTheme="minorBidi" w:hAnsiTheme="minorBidi"/>
                <w:b/>
                <w:bCs/>
                <w:sz w:val="52"/>
                <w:szCs w:val="52"/>
                <w:u w:val="single"/>
                <w:lang w:val="en-US"/>
              </w:rPr>
            </w:rPrChange>
          </w:rPr>
          <w:t>gma EX1</w:t>
        </w:r>
      </w:ins>
    </w:p>
    <w:p w14:paraId="1F33E32E" w14:textId="77777777" w:rsidR="005B26A1" w:rsidRDefault="005B26A1" w:rsidP="005B26A1">
      <w:pPr>
        <w:bidi/>
        <w:rPr>
          <w:ins w:id="8" w:author="Liron Kotev" w:date="2022-08-17T10:24:00Z"/>
          <w:rFonts w:asciiTheme="minorBidi" w:hAnsiTheme="minorBidi"/>
          <w:b/>
          <w:bCs/>
          <w:u w:val="single"/>
          <w:lang w:val="en-US"/>
        </w:rPr>
      </w:pPr>
    </w:p>
    <w:p w14:paraId="5163E519" w14:textId="266F8451" w:rsidR="00A47EEC" w:rsidRDefault="007E12B4" w:rsidP="005B26A1">
      <w:pPr>
        <w:bidi/>
        <w:rPr>
          <w:ins w:id="9" w:author="Liron Kotev" w:date="2022-08-17T10:23:00Z"/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/>
          <w:b/>
          <w:bCs/>
          <w:u w:val="single"/>
          <w:rtl/>
          <w:lang w:val="en-US"/>
        </w:rPr>
        <w:t xml:space="preserve">פרטי </w:t>
      </w:r>
      <w:r w:rsidR="009C7EFD">
        <w:rPr>
          <w:rFonts w:asciiTheme="minorBidi" w:hAnsiTheme="minorBidi" w:hint="cs"/>
          <w:b/>
          <w:bCs/>
          <w:u w:val="single"/>
          <w:rtl/>
          <w:lang w:val="en-US"/>
        </w:rPr>
        <w:t>ה</w:t>
      </w:r>
      <w:r>
        <w:rPr>
          <w:rFonts w:asciiTheme="minorBidi" w:hAnsiTheme="minorBidi"/>
          <w:b/>
          <w:bCs/>
          <w:u w:val="single"/>
          <w:rtl/>
          <w:lang w:val="en-US"/>
        </w:rPr>
        <w:t>מגי</w:t>
      </w:r>
      <w:r w:rsidR="009C7EFD">
        <w:rPr>
          <w:rFonts w:asciiTheme="minorBidi" w:hAnsiTheme="minorBidi" w:hint="cs"/>
          <w:b/>
          <w:bCs/>
          <w:u w:val="single"/>
          <w:rtl/>
          <w:lang w:val="en-US"/>
        </w:rPr>
        <w:t>שות</w:t>
      </w:r>
      <w:r>
        <w:rPr>
          <w:rFonts w:asciiTheme="minorBidi" w:hAnsiTheme="minorBidi"/>
          <w:b/>
          <w:bCs/>
          <w:u w:val="single"/>
          <w:rtl/>
          <w:lang w:val="en-US"/>
        </w:rPr>
        <w:t>:</w:t>
      </w:r>
    </w:p>
    <w:p w14:paraId="57456DEA" w14:textId="7673BE99" w:rsidR="007E12B4" w:rsidRDefault="007E12B4" w:rsidP="00A47EEC">
      <w:pPr>
        <w:bidi/>
        <w:rPr>
          <w:rFonts w:asciiTheme="minorBidi" w:hAnsiTheme="minorBidi"/>
          <w:lang w:val="en-GB"/>
        </w:rPr>
      </w:pPr>
      <w:r>
        <w:rPr>
          <w:rFonts w:asciiTheme="minorBidi" w:hAnsiTheme="minorBidi"/>
          <w:rtl/>
          <w:lang w:val="en-US"/>
        </w:rPr>
        <w:br/>
      </w:r>
      <w:r>
        <w:rPr>
          <w:rFonts w:asciiTheme="minorBidi" w:hAnsiTheme="minorBidi" w:hint="cs"/>
          <w:rtl/>
          <w:lang w:val="en-US"/>
        </w:rPr>
        <w:t xml:space="preserve">חן </w:t>
      </w:r>
      <w:proofErr w:type="spellStart"/>
      <w:r>
        <w:rPr>
          <w:rFonts w:asciiTheme="minorBidi" w:hAnsiTheme="minorBidi" w:hint="cs"/>
          <w:rtl/>
          <w:lang w:val="en-US"/>
        </w:rPr>
        <w:t>פקמן</w:t>
      </w:r>
      <w:proofErr w:type="spellEnd"/>
      <w:r>
        <w:rPr>
          <w:rFonts w:asciiTheme="minorBidi" w:hAnsiTheme="minorBidi"/>
          <w:rtl/>
          <w:lang w:val="en-US"/>
        </w:rPr>
        <w:t xml:space="preserve">, ת"ז </w:t>
      </w:r>
      <w:r>
        <w:rPr>
          <w:rFonts w:asciiTheme="minorBidi" w:hAnsiTheme="minorBidi"/>
          <w:lang w:val="en-GB"/>
        </w:rPr>
        <w:t xml:space="preserve"> </w:t>
      </w:r>
      <w:r>
        <w:rPr>
          <w:rFonts w:asciiTheme="minorBidi" w:hAnsiTheme="minorBidi" w:hint="cs"/>
          <w:rtl/>
          <w:lang w:val="en-GB"/>
        </w:rPr>
        <w:t>208711978,</w:t>
      </w:r>
      <w:r>
        <w:rPr>
          <w:rFonts w:asciiTheme="minorBidi" w:hAnsiTheme="minorBidi"/>
          <w:lang w:val="en-GB"/>
        </w:rPr>
        <w:t>chenp@mta.ac.il</w:t>
      </w:r>
    </w:p>
    <w:p w14:paraId="21BF08B6" w14:textId="009E0D1C" w:rsidR="007E12B4" w:rsidRDefault="007E12B4" w:rsidP="007E12B4">
      <w:pPr>
        <w:bidi/>
        <w:rPr>
          <w:rFonts w:asciiTheme="minorBidi" w:hAnsiTheme="minorBidi"/>
          <w:color w:val="FF0000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לירון קוטב</w:t>
      </w:r>
      <w:r>
        <w:rPr>
          <w:rFonts w:asciiTheme="minorBidi" w:hAnsiTheme="minorBidi"/>
          <w:rtl/>
          <w:lang w:val="en-US"/>
        </w:rPr>
        <w:t xml:space="preserve">, ת"ז </w:t>
      </w:r>
      <w:r>
        <w:rPr>
          <w:rFonts w:asciiTheme="minorBidi" w:hAnsiTheme="minorBidi" w:hint="cs"/>
          <w:rtl/>
          <w:lang w:val="en-US"/>
        </w:rPr>
        <w:t>318598380</w:t>
      </w:r>
      <w:r>
        <w:rPr>
          <w:rFonts w:asciiTheme="minorBidi" w:hAnsiTheme="minorBidi"/>
          <w:rtl/>
          <w:lang w:val="en-US"/>
        </w:rPr>
        <w:t xml:space="preserve">, </w:t>
      </w:r>
      <w:r w:rsidRPr="007E12B4">
        <w:rPr>
          <w:rFonts w:asciiTheme="minorBidi" w:hAnsiTheme="minorBidi"/>
          <w:lang w:val="en-GB"/>
        </w:rPr>
        <w:t>lironkt@mta</w:t>
      </w:r>
      <w:r>
        <w:rPr>
          <w:rFonts w:asciiTheme="minorBidi" w:hAnsiTheme="minorBidi"/>
          <w:lang w:val="en-GB"/>
        </w:rPr>
        <w:t>.ac.il</w:t>
      </w:r>
      <w:r>
        <w:rPr>
          <w:rFonts w:asciiTheme="minorBidi" w:hAnsiTheme="minorBidi"/>
          <w:lang w:val="en-GB"/>
        </w:rPr>
        <w:br/>
      </w:r>
      <w:r>
        <w:rPr>
          <w:rFonts w:asciiTheme="minorBidi" w:hAnsiTheme="minorBidi"/>
          <w:rtl/>
          <w:lang w:val="en-US"/>
        </w:rPr>
        <w:br/>
      </w:r>
      <w:r>
        <w:rPr>
          <w:rFonts w:asciiTheme="minorBidi" w:hAnsiTheme="minorBidi"/>
          <w:rtl/>
          <w:lang w:val="en-US"/>
        </w:rPr>
        <w:br/>
      </w:r>
      <w:r>
        <w:rPr>
          <w:rFonts w:asciiTheme="minorBidi" w:hAnsiTheme="minorBidi"/>
          <w:color w:val="FF0000"/>
          <w:rtl/>
          <w:lang w:val="en-US"/>
        </w:rPr>
        <w:t xml:space="preserve">*מימשנו את </w:t>
      </w:r>
      <w:r>
        <w:rPr>
          <w:rFonts w:asciiTheme="minorBidi" w:hAnsiTheme="minorBidi" w:hint="cs"/>
          <w:color w:val="FF0000"/>
          <w:rtl/>
          <w:lang w:val="en-US"/>
        </w:rPr>
        <w:t>הבונוס של</w:t>
      </w:r>
      <w:r>
        <w:rPr>
          <w:rFonts w:asciiTheme="minorBidi" w:hAnsiTheme="minorBidi"/>
          <w:color w:val="FF0000"/>
          <w:rtl/>
          <w:lang w:val="en-US"/>
        </w:rPr>
        <w:t xml:space="preserve"> שמירת וטעינת מצב קיים.</w:t>
      </w:r>
    </w:p>
    <w:p w14:paraId="77A322A5" w14:textId="132B6533" w:rsidR="00267FCD" w:rsidRDefault="007E12B4" w:rsidP="00267FCD">
      <w:pPr>
        <w:bidi/>
        <w:rPr>
          <w:ins w:id="10" w:author="Liron Kotev" w:date="2022-08-17T10:28:00Z"/>
          <w:rFonts w:asciiTheme="minorBidi" w:hAnsiTheme="minorBidi"/>
          <w:rtl/>
          <w:lang w:val="en-US"/>
        </w:rPr>
      </w:pPr>
      <w:r>
        <w:rPr>
          <w:rFonts w:asciiTheme="minorBidi" w:hAnsiTheme="minorBidi"/>
          <w:color w:val="FF0000"/>
          <w:rtl/>
          <w:lang w:val="en-US"/>
        </w:rPr>
        <w:br/>
      </w:r>
      <w:r w:rsidRPr="00985706">
        <w:rPr>
          <w:rFonts w:asciiTheme="minorBidi" w:hAnsiTheme="minorBidi"/>
          <w:rtl/>
          <w:lang w:val="en-US"/>
        </w:rPr>
        <w:t>הנח</w:t>
      </w:r>
      <w:ins w:id="11" w:author="Liron Kotev" w:date="2022-08-17T10:28:00Z">
        <w:r w:rsidR="008A0427">
          <w:rPr>
            <w:rFonts w:asciiTheme="minorBidi" w:hAnsiTheme="minorBidi" w:hint="cs"/>
            <w:rtl/>
            <w:lang w:val="en-GB"/>
          </w:rPr>
          <w:t>י</w:t>
        </w:r>
      </w:ins>
      <w:r w:rsidR="00985706">
        <w:rPr>
          <w:rFonts w:asciiTheme="minorBidi" w:hAnsiTheme="minorBidi" w:hint="cs"/>
          <w:rtl/>
          <w:lang w:val="en-US"/>
        </w:rPr>
        <w:t>ות</w:t>
      </w:r>
      <w:r w:rsidRPr="00985706">
        <w:rPr>
          <w:rFonts w:asciiTheme="minorBidi" w:hAnsiTheme="minorBidi"/>
          <w:rtl/>
          <w:lang w:val="en-US"/>
        </w:rPr>
        <w:t xml:space="preserve">: </w:t>
      </w:r>
    </w:p>
    <w:p w14:paraId="07694901" w14:textId="530FF3F5" w:rsidR="008A0427" w:rsidRDefault="008A0427" w:rsidP="008A0427">
      <w:pPr>
        <w:pStyle w:val="ListParagraph"/>
        <w:numPr>
          <w:ilvl w:val="0"/>
          <w:numId w:val="1"/>
        </w:numPr>
        <w:bidi/>
        <w:rPr>
          <w:ins w:id="12" w:author="Liron Kotev" w:date="2022-08-17T10:28:00Z"/>
          <w:rtl/>
        </w:rPr>
        <w:pPrChange w:id="13" w:author="Liron Kotev" w:date="2022-08-17T10:28:00Z">
          <w:pPr>
            <w:bidi/>
          </w:pPr>
        </w:pPrChange>
      </w:pPr>
      <w:ins w:id="14" w:author="Liron Kotev" w:date="2022-08-17T10:28:00Z">
        <w:r>
          <w:rPr>
            <w:rtl/>
          </w:rPr>
          <w:t>בעת שמירת מצב נתון של המערכת לקובץ, יש לשים נתיב מלא בלי סיומת הקובץ</w:t>
        </w:r>
      </w:ins>
      <w:ins w:id="15" w:author="Liron Kotev" w:date="2022-08-17T10:51:00Z">
        <w:r w:rsidR="00267FCD">
          <w:rPr>
            <w:rFonts w:hint="cs"/>
            <w:rtl/>
          </w:rPr>
          <w:t>.</w:t>
        </w:r>
      </w:ins>
    </w:p>
    <w:p w14:paraId="4BF02B26" w14:textId="68C144A2" w:rsidR="008A0427" w:rsidRPr="008A0427" w:rsidRDefault="008A0427" w:rsidP="008A0427">
      <w:pPr>
        <w:pStyle w:val="ListParagraph"/>
        <w:numPr>
          <w:ilvl w:val="0"/>
          <w:numId w:val="1"/>
        </w:numPr>
        <w:bidi/>
        <w:rPr>
          <w:ins w:id="16" w:author="Liron Kotev" w:date="2022-08-17T10:28:00Z"/>
          <w:rFonts w:asciiTheme="minorBidi" w:hAnsiTheme="minorBidi"/>
          <w:lang w:val="en-US"/>
          <w:rPrChange w:id="17" w:author="Liron Kotev" w:date="2022-08-17T10:28:00Z">
            <w:rPr>
              <w:ins w:id="18" w:author="Liron Kotev" w:date="2022-08-17T10:28:00Z"/>
              <w:rtl/>
            </w:rPr>
          </w:rPrChange>
        </w:rPr>
      </w:pPr>
      <w:ins w:id="19" w:author="Liron Kotev" w:date="2022-08-17T10:28:00Z">
        <w:r>
          <w:rPr>
            <w:rtl/>
          </w:rPr>
          <w:t>בעת העלאת קובץ שמירת מצב נתון, יש לשים נתיב מלא של שם הקובץ בלי סיומ</w:t>
        </w:r>
        <w:r>
          <w:rPr>
            <w:rFonts w:hint="cs"/>
            <w:rtl/>
          </w:rPr>
          <w:t>ת</w:t>
        </w:r>
      </w:ins>
      <w:ins w:id="20" w:author="Liron Kotev" w:date="2022-08-17T10:51:00Z">
        <w:r w:rsidR="00267FCD">
          <w:rPr>
            <w:rFonts w:hint="cs"/>
            <w:rtl/>
          </w:rPr>
          <w:t>.</w:t>
        </w:r>
      </w:ins>
    </w:p>
    <w:p w14:paraId="3EE5731C" w14:textId="77777777" w:rsidR="008A0427" w:rsidRPr="008A0427" w:rsidRDefault="008A0427" w:rsidP="008A0427">
      <w:pPr>
        <w:pStyle w:val="ListParagraph"/>
        <w:numPr>
          <w:ilvl w:val="0"/>
          <w:numId w:val="1"/>
        </w:numPr>
        <w:bidi/>
        <w:rPr>
          <w:moveTo w:id="21" w:author="Liron Kotev" w:date="2022-08-17T10:28:00Z"/>
          <w:rFonts w:asciiTheme="minorBidi" w:hAnsiTheme="minorBidi"/>
          <w:rtl/>
          <w:lang w:val="en-GB"/>
        </w:rPr>
      </w:pPr>
      <w:moveToRangeStart w:id="22" w:author="Liron Kotev" w:date="2022-08-17T10:28:00Z" w:name="move111624554"/>
      <w:moveTo w:id="23" w:author="Liron Kotev" w:date="2022-08-17T10:28:00Z">
        <w:r w:rsidRPr="008A0427">
          <w:rPr>
            <w:rFonts w:asciiTheme="minorBidi" w:hAnsiTheme="minorBidi" w:hint="cs"/>
            <w:rtl/>
            <w:lang w:val="en-US"/>
          </w:rPr>
          <w:t>כאשר</w:t>
        </w:r>
        <w:r w:rsidRPr="008A0427">
          <w:rPr>
            <w:rFonts w:asciiTheme="minorBidi" w:hAnsiTheme="minorBidi"/>
            <w:lang w:val="en-US"/>
          </w:rPr>
          <w:t xml:space="preserve"> </w:t>
        </w:r>
        <w:r w:rsidRPr="008A0427">
          <w:rPr>
            <w:rFonts w:asciiTheme="minorBidi" w:hAnsiTheme="minorBidi" w:hint="cs"/>
            <w:rtl/>
            <w:lang w:val="en-US"/>
          </w:rPr>
          <w:t xml:space="preserve">המשתמש נמצא בפקודה מספר 3 והוא בוחר לצאת בכל שלב בעזרת הקשת </w:t>
        </w:r>
        <w:r w:rsidRPr="008A0427">
          <w:rPr>
            <w:rFonts w:asciiTheme="minorBidi" w:hAnsiTheme="minorBidi"/>
            <w:lang w:val="en-GB"/>
          </w:rPr>
          <w:t xml:space="preserve">ENTER </w:t>
        </w:r>
        <w:r w:rsidRPr="008A0427">
          <w:rPr>
            <w:rFonts w:asciiTheme="minorBidi" w:hAnsiTheme="minorBidi" w:hint="cs"/>
            <w:rtl/>
            <w:lang w:val="en-GB"/>
          </w:rPr>
          <w:t xml:space="preserve"> הנתונים לא ישמרו.</w:t>
        </w:r>
      </w:moveTo>
    </w:p>
    <w:moveToRangeEnd w:id="22"/>
    <w:p w14:paraId="054396BA" w14:textId="36523492" w:rsidR="008A0427" w:rsidRDefault="008A0427" w:rsidP="008A0427">
      <w:pPr>
        <w:pStyle w:val="ListParagraph"/>
        <w:numPr>
          <w:ilvl w:val="0"/>
          <w:numId w:val="1"/>
        </w:numPr>
        <w:bidi/>
        <w:rPr>
          <w:ins w:id="24" w:author="Liron Kotev" w:date="2022-08-17T10:51:00Z"/>
          <w:rFonts w:asciiTheme="minorBidi" w:hAnsiTheme="minorBidi"/>
          <w:lang w:val="en-GB"/>
        </w:rPr>
      </w:pPr>
      <w:ins w:id="25" w:author="Liron Kotev" w:date="2022-08-17T10:29:00Z">
        <w:r w:rsidRPr="008A0427">
          <w:rPr>
            <w:rFonts w:asciiTheme="minorBidi" w:hAnsiTheme="minorBidi" w:hint="cs"/>
            <w:rtl/>
            <w:lang w:val="en-GB"/>
          </w:rPr>
          <w:t>כאשר בקובץ</w:t>
        </w:r>
        <w:r w:rsidRPr="008A0427">
          <w:rPr>
            <w:rFonts w:asciiTheme="minorBidi" w:hAnsiTheme="minorBidi"/>
            <w:lang w:val="en-GB"/>
          </w:rPr>
          <w:t xml:space="preserve"> xml </w:t>
        </w:r>
        <w:r w:rsidRPr="008A0427">
          <w:rPr>
            <w:rFonts w:asciiTheme="minorBidi" w:hAnsiTheme="minorBidi" w:hint="cs"/>
            <w:rtl/>
            <w:lang w:val="en-GB"/>
          </w:rPr>
          <w:t>קיים רפלקטור ובו אות הממופה לעצמה תופיע לו הודעת שגיאה שמציינת שאות לא יכולה להיות ממופה לעצמה וגם שכבר קיים מיפוי לאות זו.</w:t>
        </w:r>
      </w:ins>
    </w:p>
    <w:p w14:paraId="0AB786C1" w14:textId="4F39FE5E" w:rsidR="00267FCD" w:rsidRPr="008A0427" w:rsidRDefault="00267FCD" w:rsidP="00267FCD">
      <w:pPr>
        <w:pStyle w:val="ListParagraph"/>
        <w:numPr>
          <w:ilvl w:val="0"/>
          <w:numId w:val="1"/>
        </w:numPr>
        <w:bidi/>
        <w:rPr>
          <w:ins w:id="26" w:author="Liron Kotev" w:date="2022-08-17T10:29:00Z"/>
          <w:rFonts w:asciiTheme="minorBidi" w:hAnsiTheme="minorBidi"/>
          <w:rtl/>
          <w:lang w:val="en-GB"/>
        </w:rPr>
      </w:pPr>
      <w:ins w:id="27" w:author="Liron Kotev" w:date="2022-08-17T10:51:00Z">
        <w:r>
          <w:rPr>
            <w:rFonts w:asciiTheme="minorBidi" w:hAnsiTheme="minorBidi" w:hint="cs"/>
            <w:rtl/>
            <w:lang w:val="en-GB"/>
          </w:rPr>
          <w:t>בעת ביצוע פק</w:t>
        </w:r>
      </w:ins>
      <w:ins w:id="28" w:author="Liron Kotev" w:date="2022-08-17T10:52:00Z">
        <w:r>
          <w:rPr>
            <w:rFonts w:asciiTheme="minorBidi" w:hAnsiTheme="minorBidi" w:hint="cs"/>
            <w:rtl/>
            <w:lang w:val="en-GB"/>
          </w:rPr>
          <w:t>ודה מספר 1,יש לשים נתיב מלא של שם הקובץ כולל סיומת.</w:t>
        </w:r>
      </w:ins>
    </w:p>
    <w:p w14:paraId="129788B5" w14:textId="2A7BFD4D" w:rsidR="008A0427" w:rsidRPr="008A0427" w:rsidRDefault="008A0427" w:rsidP="008A0427">
      <w:pPr>
        <w:pStyle w:val="ListParagraph"/>
        <w:bidi/>
        <w:rPr>
          <w:ins w:id="29" w:author="Liron Kotev" w:date="2022-08-17T10:28:00Z"/>
          <w:rFonts w:asciiTheme="minorBidi" w:hAnsiTheme="minorBidi"/>
          <w:rtl/>
          <w:lang w:val="en-US"/>
          <w:rPrChange w:id="30" w:author="Liron Kotev" w:date="2022-08-17T10:28:00Z">
            <w:rPr>
              <w:ins w:id="31" w:author="Liron Kotev" w:date="2022-08-17T10:28:00Z"/>
              <w:rtl/>
              <w:lang w:val="en-US"/>
            </w:rPr>
          </w:rPrChange>
        </w:rPr>
        <w:pPrChange w:id="32" w:author="Liron Kotev" w:date="2022-08-17T10:29:00Z">
          <w:pPr>
            <w:bidi/>
          </w:pPr>
        </w:pPrChange>
      </w:pPr>
    </w:p>
    <w:p w14:paraId="034BBFB6" w14:textId="71B87363" w:rsidR="00985706" w:rsidRPr="00985706" w:rsidDel="008A0427" w:rsidRDefault="007E12B4" w:rsidP="008A0427">
      <w:pPr>
        <w:bidi/>
        <w:rPr>
          <w:moveFrom w:id="33" w:author="Liron Kotev" w:date="2022-08-17T10:28:00Z"/>
          <w:rFonts w:asciiTheme="minorBidi" w:hAnsiTheme="minorBidi"/>
          <w:rtl/>
          <w:lang w:val="en-GB"/>
        </w:rPr>
      </w:pPr>
      <w:moveFromRangeStart w:id="34" w:author="Liron Kotev" w:date="2022-08-17T10:28:00Z" w:name="move111624554"/>
      <w:moveFrom w:id="35" w:author="Liron Kotev" w:date="2022-08-17T10:28:00Z">
        <w:r w:rsidRPr="00985706" w:rsidDel="008A0427">
          <w:rPr>
            <w:rFonts w:asciiTheme="minorBidi" w:hAnsiTheme="minorBidi" w:hint="cs"/>
            <w:rtl/>
            <w:lang w:val="en-US"/>
          </w:rPr>
          <w:t>כאשר</w:t>
        </w:r>
        <w:r w:rsidR="00E67B19" w:rsidRPr="00985706" w:rsidDel="008A0427">
          <w:rPr>
            <w:rFonts w:asciiTheme="minorBidi" w:hAnsiTheme="minorBidi"/>
            <w:lang w:val="en-US"/>
          </w:rPr>
          <w:t xml:space="preserve"> </w:t>
        </w:r>
        <w:r w:rsidR="00E67B19" w:rsidRPr="00985706" w:rsidDel="008A0427">
          <w:rPr>
            <w:rFonts w:asciiTheme="minorBidi" w:hAnsiTheme="minorBidi" w:hint="cs"/>
            <w:rtl/>
            <w:lang w:val="en-US"/>
          </w:rPr>
          <w:t xml:space="preserve">המשתמש נמצא בפקודה </w:t>
        </w:r>
        <w:r w:rsidR="00C14D7A" w:rsidRPr="00985706" w:rsidDel="008A0427">
          <w:rPr>
            <w:rFonts w:asciiTheme="minorBidi" w:hAnsiTheme="minorBidi" w:hint="cs"/>
            <w:rtl/>
            <w:lang w:val="en-US"/>
          </w:rPr>
          <w:t xml:space="preserve">מספר 3 והוא בוחר לצאת בכל שלב בעזרת הקשת </w:t>
        </w:r>
        <w:r w:rsidR="00C14D7A" w:rsidRPr="00985706" w:rsidDel="008A0427">
          <w:rPr>
            <w:rFonts w:asciiTheme="minorBidi" w:hAnsiTheme="minorBidi"/>
            <w:lang w:val="en-GB"/>
          </w:rPr>
          <w:t xml:space="preserve">ENTER </w:t>
        </w:r>
        <w:r w:rsidR="00D6308D" w:rsidRPr="00985706" w:rsidDel="008A0427">
          <w:rPr>
            <w:rFonts w:asciiTheme="minorBidi" w:hAnsiTheme="minorBidi" w:hint="cs"/>
            <w:rtl/>
            <w:lang w:val="en-GB"/>
          </w:rPr>
          <w:t xml:space="preserve"> הנתונים לא ישמרו.</w:t>
        </w:r>
      </w:moveFrom>
    </w:p>
    <w:moveFromRangeEnd w:id="34"/>
    <w:p w14:paraId="7FE6FDE8" w14:textId="74A14DF3" w:rsidR="00224FBB" w:rsidRPr="00B31FE6" w:rsidRDefault="00985706" w:rsidP="00B31FE6">
      <w:pPr>
        <w:bidi/>
        <w:rPr>
          <w:rFonts w:asciiTheme="minorBidi" w:hAnsiTheme="minorBidi"/>
          <w:rtl/>
          <w:lang w:val="en-GB"/>
          <w:rPrChange w:id="36" w:author="Liron Kotev" w:date="2022-08-17T10:29:00Z">
            <w:rPr>
              <w:rFonts w:asciiTheme="minorBidi" w:hAnsiTheme="minorBidi" w:cs="Arial"/>
              <w:rtl/>
              <w:lang w:val="en-GB"/>
            </w:rPr>
          </w:rPrChange>
        </w:rPr>
      </w:pPr>
      <w:del w:id="37" w:author="Liron Kotev" w:date="2022-08-17T10:29:00Z">
        <w:r w:rsidRPr="00985706" w:rsidDel="008A0427">
          <w:rPr>
            <w:rFonts w:asciiTheme="minorBidi" w:hAnsiTheme="minorBidi" w:hint="cs"/>
            <w:rtl/>
            <w:lang w:val="en-GB"/>
          </w:rPr>
          <w:delText>כאשר</w:delText>
        </w:r>
        <w:r w:rsidR="00B121DB" w:rsidDel="008A0427">
          <w:rPr>
            <w:rFonts w:asciiTheme="minorBidi" w:hAnsiTheme="minorBidi" w:hint="cs"/>
            <w:rtl/>
            <w:lang w:val="en-GB"/>
          </w:rPr>
          <w:delText xml:space="preserve"> </w:delText>
        </w:r>
        <w:r w:rsidRPr="00985706" w:rsidDel="008A0427">
          <w:rPr>
            <w:rFonts w:asciiTheme="minorBidi" w:hAnsiTheme="minorBidi" w:hint="cs"/>
            <w:rtl/>
            <w:lang w:val="en-GB"/>
          </w:rPr>
          <w:delText>בקובץ</w:delText>
        </w:r>
        <w:r w:rsidRPr="00985706" w:rsidDel="008A0427">
          <w:rPr>
            <w:rFonts w:asciiTheme="minorBidi" w:hAnsiTheme="minorBidi"/>
            <w:lang w:val="en-GB"/>
          </w:rPr>
          <w:delText xml:space="preserve"> xml </w:delText>
        </w:r>
        <w:r w:rsidRPr="00985706" w:rsidDel="008A0427">
          <w:rPr>
            <w:rFonts w:asciiTheme="minorBidi" w:hAnsiTheme="minorBidi" w:hint="cs"/>
            <w:rtl/>
            <w:lang w:val="en-GB"/>
          </w:rPr>
          <w:delText xml:space="preserve">קיים </w:delText>
        </w:r>
        <w:r w:rsidR="002838B3" w:rsidRPr="00985706" w:rsidDel="008A0427">
          <w:rPr>
            <w:rFonts w:asciiTheme="minorBidi" w:hAnsiTheme="minorBidi" w:hint="cs"/>
            <w:rtl/>
            <w:lang w:val="en-GB"/>
          </w:rPr>
          <w:delText>רפלקטור</w:delText>
        </w:r>
        <w:r w:rsidRPr="00985706" w:rsidDel="008A0427">
          <w:rPr>
            <w:rFonts w:asciiTheme="minorBidi" w:hAnsiTheme="minorBidi" w:hint="cs"/>
            <w:rtl/>
            <w:lang w:val="en-GB"/>
          </w:rPr>
          <w:delText xml:space="preserve"> ובו אות הממופה לעצמה תופיע לו הודעת שגיאה שמציינת שאות לא יכולה להיות ממופה לעצמה וגם שכבר קיים מיפוי לאות זו</w:delText>
        </w:r>
        <w:r w:rsidR="00B121DB" w:rsidDel="008A0427">
          <w:rPr>
            <w:rFonts w:asciiTheme="minorBidi" w:hAnsiTheme="minorBidi" w:hint="cs"/>
            <w:rtl/>
            <w:lang w:val="en-GB"/>
          </w:rPr>
          <w:delText>.</w:delText>
        </w:r>
        <w:r w:rsidR="007E12B4" w:rsidDel="00B31FE6">
          <w:rPr>
            <w:rFonts w:asciiTheme="minorBidi" w:hAnsiTheme="minorBidi"/>
            <w:rtl/>
            <w:lang w:val="en-US"/>
          </w:rPr>
          <w:br/>
        </w:r>
        <w:r w:rsidR="007E12B4" w:rsidDel="00B31FE6">
          <w:rPr>
            <w:rFonts w:asciiTheme="minorBidi" w:hAnsiTheme="minorBidi"/>
            <w:rtl/>
            <w:lang w:val="en-US"/>
          </w:rPr>
          <w:br/>
        </w:r>
      </w:del>
      <w:r w:rsidR="007E12B4">
        <w:rPr>
          <w:rFonts w:asciiTheme="minorBidi" w:hAnsiTheme="minorBidi"/>
          <w:rtl/>
          <w:lang w:val="en-US"/>
        </w:rPr>
        <w:br/>
      </w:r>
      <w:r w:rsidR="007E12B4">
        <w:rPr>
          <w:rFonts w:asciiTheme="minorBidi" w:hAnsiTheme="minorBidi" w:cs="Arial"/>
          <w:b/>
          <w:bCs/>
          <w:u w:val="single"/>
          <w:rtl/>
          <w:lang w:val="en-US"/>
        </w:rPr>
        <w:t>הסבר על המערכת:</w:t>
      </w:r>
      <w:r w:rsidR="007E12B4">
        <w:rPr>
          <w:rFonts w:asciiTheme="minorBidi" w:hAnsiTheme="minorBidi" w:cs="Arial"/>
          <w:rtl/>
          <w:lang w:val="en-US"/>
        </w:rPr>
        <w:br/>
        <w:t xml:space="preserve">חילקנו את העבודה </w:t>
      </w:r>
      <w:r w:rsidR="002838B3">
        <w:rPr>
          <w:rFonts w:asciiTheme="minorBidi" w:hAnsiTheme="minorBidi" w:cs="Arial" w:hint="cs"/>
          <w:rtl/>
          <w:lang w:val="en-US"/>
        </w:rPr>
        <w:t>ל-3</w:t>
      </w:r>
      <w:r w:rsidR="007E12B4">
        <w:rPr>
          <w:rFonts w:asciiTheme="minorBidi" w:hAnsiTheme="minorBidi" w:cs="Arial"/>
          <w:rtl/>
          <w:lang w:val="en-US"/>
        </w:rPr>
        <w:t xml:space="preserve"> מודולים, </w:t>
      </w:r>
      <w:proofErr w:type="spellStart"/>
      <w:r w:rsidR="002838B3">
        <w:rPr>
          <w:rFonts w:asciiTheme="minorBidi" w:hAnsiTheme="minorBidi" w:cs="Arial"/>
          <w:lang w:val="en-GB"/>
        </w:rPr>
        <w:t>DTOObjects,EnigmaUI,EnigmaEngine</w:t>
      </w:r>
      <w:proofErr w:type="spellEnd"/>
      <w:r w:rsidR="00224FBB">
        <w:rPr>
          <w:rFonts w:asciiTheme="minorBidi" w:hAnsiTheme="minorBidi" w:cs="Arial" w:hint="cs"/>
          <w:rtl/>
          <w:lang w:val="en-GB"/>
        </w:rPr>
        <w:t>.</w:t>
      </w:r>
    </w:p>
    <w:p w14:paraId="5586135E" w14:textId="66986852" w:rsidR="00C13FBC" w:rsidRDefault="007E12B4" w:rsidP="00224FBB">
      <w:pPr>
        <w:bidi/>
        <w:rPr>
          <w:rFonts w:asciiTheme="minorBidi" w:hAnsiTheme="minorBidi" w:cs="Arial"/>
          <w:rtl/>
          <w:lang w:val="en-GB"/>
        </w:rPr>
      </w:pPr>
      <w:r>
        <w:rPr>
          <w:rFonts w:asciiTheme="minorBidi" w:hAnsiTheme="minorBidi" w:cs="Arial"/>
          <w:rtl/>
          <w:lang w:val="en-US"/>
        </w:rPr>
        <w:br/>
      </w:r>
      <w:proofErr w:type="spellStart"/>
      <w:r w:rsidR="00556ED1" w:rsidRPr="00224FBB">
        <w:rPr>
          <w:rFonts w:asciiTheme="minorBidi" w:hAnsiTheme="minorBidi" w:cs="Arial"/>
          <w:highlight w:val="yellow"/>
          <w:u w:val="single"/>
          <w:lang w:val="en-GB"/>
        </w:rPr>
        <w:t>EnigmaUI</w:t>
      </w:r>
      <w:proofErr w:type="spellEnd"/>
      <w:r w:rsidR="00556ED1">
        <w:rPr>
          <w:rFonts w:asciiTheme="minorBidi" w:hAnsiTheme="minorBidi" w:cs="Arial" w:hint="cs"/>
          <w:rtl/>
          <w:lang w:val="en-US"/>
        </w:rPr>
        <w:t xml:space="preserve"> </w:t>
      </w:r>
      <w:r w:rsidR="00263B52">
        <w:rPr>
          <w:rFonts w:asciiTheme="minorBidi" w:hAnsiTheme="minorBidi" w:cs="Arial" w:hint="cs"/>
          <w:rtl/>
          <w:lang w:val="en-US"/>
        </w:rPr>
        <w:t>-</w:t>
      </w:r>
      <w:r w:rsidR="00312706">
        <w:rPr>
          <w:rFonts w:asciiTheme="minorBidi" w:hAnsiTheme="minorBidi" w:cs="Arial" w:hint="cs"/>
          <w:rtl/>
          <w:lang w:val="en-US"/>
        </w:rPr>
        <w:t xml:space="preserve">עבור כל </w:t>
      </w:r>
      <w:r w:rsidR="00651C40">
        <w:rPr>
          <w:rFonts w:asciiTheme="minorBidi" w:hAnsiTheme="minorBidi" w:cs="Arial" w:hint="cs"/>
          <w:rtl/>
          <w:lang w:val="en-US"/>
        </w:rPr>
        <w:t>אופציה</w:t>
      </w:r>
      <w:r w:rsidR="00312706">
        <w:rPr>
          <w:rFonts w:asciiTheme="minorBidi" w:hAnsiTheme="minorBidi" w:cs="Arial" w:hint="cs"/>
          <w:rtl/>
          <w:lang w:val="en-US"/>
        </w:rPr>
        <w:t xml:space="preserve"> </w:t>
      </w:r>
      <w:r w:rsidR="00651C40">
        <w:rPr>
          <w:rFonts w:asciiTheme="minorBidi" w:hAnsiTheme="minorBidi" w:cs="Arial" w:hint="cs"/>
          <w:rtl/>
          <w:lang w:val="en-US"/>
        </w:rPr>
        <w:t xml:space="preserve">בתפריט, יצרנו מחלקה שמממשת </w:t>
      </w:r>
      <w:r w:rsidR="00651C40">
        <w:rPr>
          <w:rFonts w:asciiTheme="minorBidi" w:hAnsiTheme="minorBidi" w:cs="Arial"/>
          <w:lang w:val="en-US"/>
        </w:rPr>
        <w:t>Interface</w:t>
      </w:r>
      <w:r w:rsidR="00651C40">
        <w:rPr>
          <w:rFonts w:asciiTheme="minorBidi" w:hAnsiTheme="minorBidi" w:cs="Arial" w:hint="cs"/>
          <w:rtl/>
          <w:lang w:val="en-US"/>
        </w:rPr>
        <w:t xml:space="preserve"> שנקרא </w:t>
      </w:r>
      <w:proofErr w:type="spellStart"/>
      <w:r w:rsidR="00651C40">
        <w:rPr>
          <w:rFonts w:asciiTheme="minorBidi" w:hAnsiTheme="minorBidi" w:cs="Arial" w:hint="cs"/>
          <w:lang w:val="en-GB"/>
        </w:rPr>
        <w:t>M</w:t>
      </w:r>
      <w:r w:rsidR="00651C40">
        <w:rPr>
          <w:rFonts w:asciiTheme="minorBidi" w:hAnsiTheme="minorBidi" w:cs="Arial"/>
          <w:lang w:val="en-GB"/>
        </w:rPr>
        <w:t>enuManger</w:t>
      </w:r>
      <w:proofErr w:type="spellEnd"/>
      <w:r w:rsidR="00263B52">
        <w:rPr>
          <w:rFonts w:asciiTheme="minorBidi" w:hAnsiTheme="minorBidi" w:cs="Arial" w:hint="cs"/>
          <w:rtl/>
          <w:lang w:val="en-GB"/>
        </w:rPr>
        <w:t>.</w:t>
      </w:r>
      <w:r>
        <w:rPr>
          <w:rFonts w:asciiTheme="minorBidi" w:hAnsiTheme="minorBidi" w:cs="Arial"/>
          <w:rtl/>
          <w:lang w:val="en-US"/>
        </w:rPr>
        <w:t>החזקנו מחלקה שנקרא</w:t>
      </w:r>
      <w:r w:rsidR="00C13FBC">
        <w:rPr>
          <w:rFonts w:asciiTheme="minorBidi" w:hAnsiTheme="minorBidi" w:cs="Arial" w:hint="cs"/>
          <w:rtl/>
          <w:lang w:val="en-US"/>
        </w:rPr>
        <w:t>ת</w:t>
      </w:r>
      <w:proofErr w:type="gramStart"/>
      <w:r w:rsidR="007F35C7">
        <w:rPr>
          <w:rFonts w:asciiTheme="minorBidi" w:hAnsiTheme="minorBidi" w:cs="Arial"/>
          <w:lang w:val="en-GB"/>
        </w:rPr>
        <w:t>Mediator</w:t>
      </w:r>
      <w:r>
        <w:rPr>
          <w:rFonts w:asciiTheme="minorBidi" w:hAnsiTheme="minorBidi" w:cs="Arial"/>
          <w:lang w:val="en-US"/>
        </w:rPr>
        <w:t xml:space="preserve"> </w:t>
      </w:r>
      <w:r w:rsidR="00C13FBC">
        <w:rPr>
          <w:rFonts w:asciiTheme="minorBidi" w:hAnsiTheme="minorBidi" w:cs="Arial" w:hint="cs"/>
          <w:rtl/>
          <w:lang w:val="en-US"/>
        </w:rPr>
        <w:t>,</w:t>
      </w:r>
      <w:r w:rsidR="00263B52">
        <w:rPr>
          <w:rFonts w:asciiTheme="minorBidi" w:hAnsiTheme="minorBidi" w:cs="Arial" w:hint="cs"/>
          <w:rtl/>
          <w:lang w:val="en-US"/>
        </w:rPr>
        <w:t>המכילה</w:t>
      </w:r>
      <w:proofErr w:type="gramEnd"/>
      <w:r w:rsidR="00ED4706">
        <w:rPr>
          <w:rFonts w:asciiTheme="minorBidi" w:hAnsiTheme="minorBidi" w:cs="Arial"/>
          <w:lang w:val="en-GB"/>
        </w:rPr>
        <w:t>,</w:t>
      </w:r>
      <w:r w:rsidR="00263B52">
        <w:rPr>
          <w:rFonts w:asciiTheme="minorBidi" w:hAnsiTheme="minorBidi" w:cs="Arial"/>
          <w:lang w:val="en-GB"/>
        </w:rPr>
        <w:t>data member</w:t>
      </w:r>
      <w:r w:rsidR="00A466F5">
        <w:rPr>
          <w:rFonts w:asciiTheme="minorBidi" w:hAnsiTheme="minorBidi" w:cs="Arial"/>
          <w:lang w:val="en-GB"/>
        </w:rPr>
        <w:t xml:space="preserve"> </w:t>
      </w:r>
      <w:r w:rsidR="00C13FBC">
        <w:rPr>
          <w:rFonts w:asciiTheme="minorBidi" w:hAnsiTheme="minorBidi" w:cs="Arial" w:hint="cs"/>
          <w:rtl/>
          <w:lang w:val="en-GB"/>
        </w:rPr>
        <w:t xml:space="preserve"> </w:t>
      </w:r>
      <w:r w:rsidR="00C13FBC">
        <w:rPr>
          <w:rFonts w:asciiTheme="minorBidi" w:hAnsiTheme="minorBidi" w:cs="Arial" w:hint="cs"/>
          <w:rtl/>
          <w:lang w:val="en-US"/>
        </w:rPr>
        <w:t xml:space="preserve">שהוא </w:t>
      </w:r>
      <w:r w:rsidR="00C13FBC">
        <w:rPr>
          <w:rFonts w:asciiTheme="minorBidi" w:hAnsiTheme="minorBidi" w:cs="Arial"/>
          <w:rtl/>
          <w:lang w:val="en-US"/>
        </w:rPr>
        <w:t xml:space="preserve">אובייקט "מרכזי" במנוע שנקרא </w:t>
      </w:r>
      <w:proofErr w:type="spellStart"/>
      <w:r w:rsidR="00A04367">
        <w:rPr>
          <w:rFonts w:asciiTheme="minorBidi" w:hAnsiTheme="minorBidi" w:cs="Arial"/>
          <w:lang w:val="en-GB"/>
        </w:rPr>
        <w:t>engineManger</w:t>
      </w:r>
      <w:proofErr w:type="spellEnd"/>
      <w:r w:rsidR="00A04367">
        <w:rPr>
          <w:rFonts w:asciiTheme="minorBidi" w:hAnsiTheme="minorBidi" w:cs="Arial"/>
          <w:rtl/>
          <w:lang w:val="en-US"/>
        </w:rPr>
        <w:t xml:space="preserve"> </w:t>
      </w:r>
      <w:r w:rsidR="00C13FBC">
        <w:rPr>
          <w:rFonts w:asciiTheme="minorBidi" w:hAnsiTheme="minorBidi" w:cs="Arial"/>
          <w:rtl/>
          <w:lang w:val="en-US"/>
        </w:rPr>
        <w:t>שתפקידו הוא לתווך בין ממשק המשתמש לבין המנוע</w:t>
      </w:r>
      <w:r w:rsidR="00ED4706">
        <w:rPr>
          <w:rFonts w:asciiTheme="minorBidi" w:hAnsiTheme="minorBidi" w:cs="Arial"/>
          <w:lang w:val="en-US"/>
        </w:rPr>
        <w:t xml:space="preserve"> </w:t>
      </w:r>
      <w:r w:rsidR="00ED4706">
        <w:rPr>
          <w:rFonts w:asciiTheme="minorBidi" w:hAnsiTheme="minorBidi" w:cs="Arial" w:hint="cs"/>
          <w:rtl/>
          <w:lang w:val="en-US"/>
        </w:rPr>
        <w:t>,</w:t>
      </w:r>
      <w:r w:rsidR="00ED4706">
        <w:rPr>
          <w:rFonts w:asciiTheme="minorBidi" w:hAnsiTheme="minorBidi" w:cs="Arial" w:hint="cs"/>
          <w:rtl/>
          <w:lang w:val="en-GB"/>
        </w:rPr>
        <w:t xml:space="preserve">האובייקט </w:t>
      </w:r>
      <w:proofErr w:type="spellStart"/>
      <w:r w:rsidR="00ED4706">
        <w:rPr>
          <w:rFonts w:asciiTheme="minorBidi" w:hAnsiTheme="minorBidi" w:cs="Arial"/>
          <w:lang w:val="en-GB"/>
        </w:rPr>
        <w:t>engineManger</w:t>
      </w:r>
      <w:proofErr w:type="spellEnd"/>
      <w:r w:rsidR="00ED4706">
        <w:rPr>
          <w:rFonts w:asciiTheme="minorBidi" w:hAnsiTheme="minorBidi" w:cs="Arial"/>
          <w:lang w:val="en-GB"/>
        </w:rPr>
        <w:t xml:space="preserve"> </w:t>
      </w:r>
      <w:r w:rsidR="00ED4706">
        <w:rPr>
          <w:rFonts w:asciiTheme="minorBidi" w:hAnsiTheme="minorBidi" w:cs="Arial" w:hint="cs"/>
          <w:rtl/>
          <w:lang w:val="en-GB"/>
        </w:rPr>
        <w:t xml:space="preserve"> </w:t>
      </w:r>
      <w:r w:rsidR="002F6851">
        <w:rPr>
          <w:rFonts w:asciiTheme="minorBidi" w:hAnsiTheme="minorBidi" w:cs="Arial" w:hint="cs"/>
          <w:rtl/>
          <w:lang w:val="en-GB"/>
        </w:rPr>
        <w:t xml:space="preserve">אשר </w:t>
      </w:r>
      <w:r w:rsidR="00ED4706">
        <w:rPr>
          <w:rFonts w:asciiTheme="minorBidi" w:hAnsiTheme="minorBidi" w:cs="Arial" w:hint="cs"/>
          <w:rtl/>
          <w:lang w:val="en-GB"/>
        </w:rPr>
        <w:t>מ</w:t>
      </w:r>
      <w:r w:rsidR="00B121DB">
        <w:rPr>
          <w:rFonts w:asciiTheme="minorBidi" w:hAnsiTheme="minorBidi" w:cs="Arial" w:hint="cs"/>
          <w:rtl/>
          <w:lang w:val="en-GB"/>
        </w:rPr>
        <w:t>מ</w:t>
      </w:r>
      <w:r w:rsidR="00ED4706">
        <w:rPr>
          <w:rFonts w:asciiTheme="minorBidi" w:hAnsiTheme="minorBidi" w:cs="Arial" w:hint="cs"/>
          <w:rtl/>
          <w:lang w:val="en-GB"/>
        </w:rPr>
        <w:t xml:space="preserve">מש </w:t>
      </w:r>
      <w:r w:rsidR="00ED4706">
        <w:rPr>
          <w:rFonts w:asciiTheme="minorBidi" w:hAnsiTheme="minorBidi" w:cs="Arial"/>
          <w:lang w:val="en-US"/>
        </w:rPr>
        <w:t>Interface</w:t>
      </w:r>
      <w:r w:rsidR="00ED4706">
        <w:rPr>
          <w:rFonts w:asciiTheme="minorBidi" w:hAnsiTheme="minorBidi" w:cs="Arial" w:hint="cs"/>
          <w:rtl/>
          <w:lang w:val="en-US"/>
        </w:rPr>
        <w:t xml:space="preserve"> שנקרא </w:t>
      </w:r>
      <w:proofErr w:type="spellStart"/>
      <w:r w:rsidR="00ED4706">
        <w:rPr>
          <w:rFonts w:asciiTheme="minorBidi" w:hAnsiTheme="minorBidi" w:cs="Arial"/>
          <w:lang w:val="en-GB"/>
        </w:rPr>
        <w:t>engineManger</w:t>
      </w:r>
      <w:r w:rsidR="00ED4706">
        <w:rPr>
          <w:rFonts w:asciiTheme="minorBidi" w:hAnsiTheme="minorBidi" w:cs="Arial"/>
          <w:lang w:val="en-GB"/>
        </w:rPr>
        <w:t>Interface</w:t>
      </w:r>
      <w:proofErr w:type="spellEnd"/>
      <w:r w:rsidR="00ED4706">
        <w:rPr>
          <w:rFonts w:asciiTheme="minorBidi" w:hAnsiTheme="minorBidi" w:cs="Arial"/>
          <w:lang w:val="en-GB"/>
        </w:rPr>
        <w:t xml:space="preserve"> </w:t>
      </w:r>
      <w:r w:rsidR="00ED4706">
        <w:rPr>
          <w:rFonts w:asciiTheme="minorBidi" w:hAnsiTheme="minorBidi" w:cs="Arial" w:hint="cs"/>
          <w:rtl/>
          <w:lang w:val="en-GB"/>
        </w:rPr>
        <w:t xml:space="preserve"> </w:t>
      </w:r>
      <w:r w:rsidR="002F6851">
        <w:rPr>
          <w:rFonts w:asciiTheme="minorBidi" w:hAnsiTheme="minorBidi" w:cs="Arial" w:hint="cs"/>
          <w:rtl/>
          <w:lang w:val="en-GB"/>
        </w:rPr>
        <w:t>שהוא "</w:t>
      </w:r>
      <w:r w:rsidR="002F6851">
        <w:rPr>
          <w:rFonts w:asciiTheme="minorBidi" w:hAnsiTheme="minorBidi" w:cs="Arial"/>
          <w:rtl/>
          <w:lang w:val="en-GB"/>
        </w:rPr>
        <w:t>לב המנוע"</w:t>
      </w:r>
      <w:r w:rsidR="00A466F5">
        <w:rPr>
          <w:rFonts w:asciiTheme="minorBidi" w:hAnsiTheme="minorBidi" w:cs="Arial"/>
          <w:lang w:val="en-GB"/>
        </w:rPr>
        <w:t>.</w:t>
      </w:r>
    </w:p>
    <w:p w14:paraId="27394342" w14:textId="77777777" w:rsidR="00B17B94" w:rsidRDefault="00556ED1" w:rsidP="00224FBB">
      <w:pPr>
        <w:bidi/>
        <w:rPr>
          <w:rFonts w:asciiTheme="minorBidi" w:hAnsiTheme="minorBidi" w:cs="Arial"/>
          <w:rtl/>
          <w:lang w:val="en-GB"/>
        </w:rPr>
      </w:pPr>
      <w:proofErr w:type="spellStart"/>
      <w:r w:rsidRPr="00224FBB">
        <w:rPr>
          <w:rFonts w:asciiTheme="minorBidi" w:hAnsiTheme="minorBidi" w:cs="Arial"/>
          <w:highlight w:val="yellow"/>
          <w:u w:val="single"/>
          <w:lang w:val="en-GB"/>
        </w:rPr>
        <w:t>EnigmaEngine</w:t>
      </w:r>
      <w:proofErr w:type="spellEnd"/>
      <w:r>
        <w:rPr>
          <w:rFonts w:asciiTheme="minorBidi" w:hAnsiTheme="minorBidi" w:cs="Arial" w:hint="cs"/>
          <w:rtl/>
          <w:lang w:val="en-GB"/>
        </w:rPr>
        <w:t xml:space="preserve"> </w:t>
      </w:r>
      <w:r w:rsidR="00B121DB">
        <w:rPr>
          <w:rFonts w:asciiTheme="minorBidi" w:hAnsiTheme="minorBidi" w:cs="Arial" w:hint="cs"/>
          <w:rtl/>
          <w:lang w:val="en-GB"/>
        </w:rPr>
        <w:t xml:space="preserve">-יש </w:t>
      </w:r>
      <w:r w:rsidR="00B121DB">
        <w:rPr>
          <w:rFonts w:asciiTheme="minorBidi" w:hAnsiTheme="minorBidi" w:cs="Arial"/>
          <w:lang w:val="en-GB"/>
        </w:rPr>
        <w:t xml:space="preserve">package </w:t>
      </w:r>
      <w:proofErr w:type="spellStart"/>
      <w:proofErr w:type="gramStart"/>
      <w:r w:rsidR="00B121DB" w:rsidRPr="00B121DB">
        <w:rPr>
          <w:rFonts w:asciiTheme="minorBidi" w:hAnsiTheme="minorBidi" w:cs="Arial"/>
          <w:lang w:val="en-GB"/>
        </w:rPr>
        <w:t>engine.theEnigmaEngine</w:t>
      </w:r>
      <w:proofErr w:type="spellEnd"/>
      <w:proofErr w:type="gramEnd"/>
      <w:r w:rsidR="00B121DB">
        <w:rPr>
          <w:rFonts w:asciiTheme="minorBidi" w:hAnsiTheme="minorBidi" w:cs="Arial" w:hint="cs"/>
          <w:rtl/>
          <w:lang w:val="en-GB"/>
        </w:rPr>
        <w:t xml:space="preserve"> שהוא מכיל את כל רכיבי המכונה </w:t>
      </w:r>
      <w:proofErr w:type="spellStart"/>
      <w:r w:rsidR="00B121DB">
        <w:rPr>
          <w:rFonts w:asciiTheme="minorBidi" w:hAnsiTheme="minorBidi" w:cs="Arial" w:hint="cs"/>
          <w:rtl/>
          <w:lang w:val="en-GB"/>
        </w:rPr>
        <w:t>השונים,כמו</w:t>
      </w:r>
      <w:proofErr w:type="spellEnd"/>
      <w:r w:rsidR="00B121DB">
        <w:rPr>
          <w:rFonts w:asciiTheme="minorBidi" w:hAnsiTheme="minorBidi" w:cs="Arial" w:hint="cs"/>
          <w:rtl/>
          <w:lang w:val="en-GB"/>
        </w:rPr>
        <w:t xml:space="preserve"> כן יש גם </w:t>
      </w:r>
      <w:r w:rsidR="00B121DB">
        <w:rPr>
          <w:rFonts w:asciiTheme="minorBidi" w:hAnsiTheme="minorBidi" w:cs="Arial"/>
          <w:lang w:val="en-GB"/>
        </w:rPr>
        <w:t xml:space="preserve">package </w:t>
      </w:r>
      <w:proofErr w:type="spellStart"/>
      <w:r w:rsidR="00B121DB" w:rsidRPr="00B121DB">
        <w:rPr>
          <w:rFonts w:asciiTheme="minorBidi" w:hAnsiTheme="minorBidi" w:cs="Arial"/>
          <w:lang w:val="en-GB"/>
        </w:rPr>
        <w:t>engine.validator</w:t>
      </w:r>
      <w:proofErr w:type="spellEnd"/>
      <w:r w:rsidR="00B121DB">
        <w:rPr>
          <w:rFonts w:asciiTheme="minorBidi" w:hAnsiTheme="minorBidi" w:cs="Arial" w:hint="cs"/>
          <w:rtl/>
          <w:lang w:val="en-GB"/>
        </w:rPr>
        <w:t xml:space="preserve"> שאחראי על כל בדיקות תקינות קובץ ב-</w:t>
      </w:r>
      <w:r w:rsidR="00B121DB">
        <w:rPr>
          <w:rFonts w:asciiTheme="minorBidi" w:hAnsiTheme="minorBidi" w:cs="Arial"/>
          <w:lang w:val="en-GB"/>
        </w:rPr>
        <w:t>xml</w:t>
      </w:r>
      <w:r w:rsidR="00B121DB">
        <w:rPr>
          <w:rFonts w:asciiTheme="minorBidi" w:hAnsiTheme="minorBidi" w:cs="Arial" w:hint="cs"/>
          <w:rtl/>
          <w:lang w:val="en-GB"/>
        </w:rPr>
        <w:t>+תקינות הקלט מהמשתמש.</w:t>
      </w:r>
      <w:r w:rsidR="00224FBB">
        <w:rPr>
          <w:rFonts w:asciiTheme="minorBidi" w:hAnsiTheme="minorBidi" w:cs="Arial" w:hint="cs"/>
          <w:rtl/>
          <w:lang w:val="en-GB"/>
        </w:rPr>
        <w:t xml:space="preserve">                                                                                                                               </w:t>
      </w:r>
      <w:r>
        <w:rPr>
          <w:rFonts w:asciiTheme="minorBidi" w:hAnsiTheme="minorBidi" w:cs="Arial" w:hint="cs"/>
          <w:rtl/>
          <w:lang w:val="en-US"/>
        </w:rPr>
        <w:t xml:space="preserve">וה- </w:t>
      </w:r>
      <w:r>
        <w:rPr>
          <w:rFonts w:asciiTheme="minorBidi" w:hAnsiTheme="minorBidi" w:cs="Arial"/>
          <w:lang w:val="en-GB"/>
        </w:rPr>
        <w:t xml:space="preserve">package </w:t>
      </w:r>
      <w:proofErr w:type="spellStart"/>
      <w:r w:rsidRPr="00556ED1">
        <w:rPr>
          <w:rFonts w:asciiTheme="minorBidi" w:hAnsiTheme="minorBidi" w:cs="Arial"/>
          <w:lang w:val="en-GB"/>
        </w:rPr>
        <w:t>engineManager</w:t>
      </w:r>
      <w:proofErr w:type="spellEnd"/>
      <w:r>
        <w:rPr>
          <w:rFonts w:asciiTheme="minorBidi" w:hAnsiTheme="minorBidi" w:cs="Arial" w:hint="cs"/>
          <w:rtl/>
          <w:lang w:val="en-GB"/>
        </w:rPr>
        <w:t xml:space="preserve"> שהוא מנהל את כל </w:t>
      </w:r>
      <w:proofErr w:type="spellStart"/>
      <w:r>
        <w:rPr>
          <w:rFonts w:asciiTheme="minorBidi" w:hAnsiTheme="minorBidi" w:cs="Arial" w:hint="cs"/>
          <w:rtl/>
          <w:lang w:val="en-GB"/>
        </w:rPr>
        <w:t>הלוגיקה,המידע</w:t>
      </w:r>
      <w:proofErr w:type="spellEnd"/>
      <w:r>
        <w:rPr>
          <w:rFonts w:asciiTheme="minorBidi" w:hAnsiTheme="minorBidi" w:cs="Arial" w:hint="cs"/>
          <w:rtl/>
          <w:lang w:val="en-GB"/>
        </w:rPr>
        <w:t xml:space="preserve"> מ-</w:t>
      </w:r>
      <w:r w:rsidR="002F6851">
        <w:rPr>
          <w:rFonts w:asciiTheme="minorBidi" w:hAnsiTheme="minorBidi" w:cs="Arial" w:hint="cs"/>
          <w:rtl/>
          <w:lang w:val="en-GB"/>
        </w:rPr>
        <w:t xml:space="preserve"> </w:t>
      </w:r>
      <w:proofErr w:type="spellStart"/>
      <w:r w:rsidRPr="00556ED1">
        <w:rPr>
          <w:rFonts w:asciiTheme="minorBidi" w:hAnsiTheme="minorBidi" w:cs="Arial"/>
          <w:lang w:val="en-GB"/>
        </w:rPr>
        <w:t>engineManager</w:t>
      </w:r>
      <w:proofErr w:type="spellEnd"/>
      <w:r>
        <w:rPr>
          <w:rFonts w:asciiTheme="minorBidi" w:hAnsiTheme="minorBidi" w:cs="Arial" w:hint="cs"/>
          <w:rtl/>
          <w:lang w:val="en-GB"/>
        </w:rPr>
        <w:t xml:space="preserve"> </w:t>
      </w:r>
      <w:r>
        <w:rPr>
          <w:rFonts w:asciiTheme="minorBidi" w:hAnsiTheme="minorBidi" w:cs="Arial" w:hint="cs"/>
          <w:rtl/>
          <w:lang w:val="en-GB"/>
        </w:rPr>
        <w:t>מועבר ל</w:t>
      </w:r>
      <w:r w:rsidR="002F6851">
        <w:rPr>
          <w:rFonts w:asciiTheme="minorBidi" w:hAnsiTheme="minorBidi" w:cs="Arial" w:hint="cs"/>
          <w:rtl/>
          <w:lang w:val="en-GB"/>
        </w:rPr>
        <w:t xml:space="preserve">ממשק המשתמש בעזרת </w:t>
      </w:r>
      <w:r w:rsidR="002F6851">
        <w:rPr>
          <w:rFonts w:asciiTheme="minorBidi" w:hAnsiTheme="minorBidi" w:cs="Arial"/>
          <w:lang w:val="en-GB"/>
        </w:rPr>
        <w:t>DTO</w:t>
      </w:r>
      <w:r w:rsidR="002F6851">
        <w:rPr>
          <w:rFonts w:asciiTheme="minorBidi" w:hAnsiTheme="minorBidi" w:cs="Arial"/>
          <w:rtl/>
          <w:lang w:val="en-GB"/>
        </w:rPr>
        <w:t>.</w:t>
      </w:r>
    </w:p>
    <w:p w14:paraId="1E747992" w14:textId="77777777" w:rsidR="005B26A1" w:rsidRDefault="00B17B94" w:rsidP="00B17B94">
      <w:pPr>
        <w:bidi/>
        <w:rPr>
          <w:ins w:id="38" w:author="Liron Kotev" w:date="2022-08-17T10:27:00Z"/>
          <w:rFonts w:asciiTheme="minorBidi" w:hAnsiTheme="minorBidi"/>
          <w:lang w:val="en-US"/>
        </w:rPr>
      </w:pPr>
      <w:proofErr w:type="spellStart"/>
      <w:r w:rsidRPr="00B17B94">
        <w:rPr>
          <w:rFonts w:asciiTheme="minorBidi" w:hAnsiTheme="minorBidi" w:cs="Arial"/>
          <w:highlight w:val="yellow"/>
          <w:u w:val="single"/>
          <w:lang w:val="en-GB"/>
        </w:rPr>
        <w:t>DTOObjects</w:t>
      </w:r>
      <w:proofErr w:type="spellEnd"/>
      <w:r>
        <w:rPr>
          <w:rFonts w:asciiTheme="minorBidi" w:hAnsiTheme="minorBidi" w:cs="Arial" w:hint="cs"/>
          <w:rtl/>
          <w:lang w:val="en-GB"/>
        </w:rPr>
        <w:t>-</w:t>
      </w:r>
      <w:r w:rsidR="00077D41">
        <w:rPr>
          <w:rFonts w:asciiTheme="minorBidi" w:hAnsiTheme="minorBidi" w:cs="Arial" w:hint="cs"/>
          <w:rtl/>
          <w:lang w:val="en-GB"/>
        </w:rPr>
        <w:t xml:space="preserve">מכיל </w:t>
      </w:r>
      <w:ins w:id="39" w:author="Liron Kotev" w:date="2022-08-17T10:23:00Z">
        <w:r w:rsidR="00077D41">
          <w:rPr>
            <w:rFonts w:asciiTheme="minorBidi" w:hAnsiTheme="minorBidi" w:cs="Arial" w:hint="cs"/>
            <w:rtl/>
            <w:lang w:val="en-GB"/>
          </w:rPr>
          <w:t>את כל סוגי ה-</w:t>
        </w:r>
        <w:proofErr w:type="spellStart"/>
        <w:proofErr w:type="gramStart"/>
        <w:r w:rsidR="00077D41">
          <w:rPr>
            <w:rFonts w:asciiTheme="minorBidi" w:hAnsiTheme="minorBidi" w:cs="Arial"/>
            <w:lang w:val="en-GB"/>
          </w:rPr>
          <w:t>dto</w:t>
        </w:r>
        <w:proofErr w:type="spellEnd"/>
        <w:r w:rsidR="00077D41">
          <w:rPr>
            <w:rFonts w:asciiTheme="minorBidi" w:hAnsiTheme="minorBidi" w:cs="Arial"/>
            <w:lang w:val="en-GB"/>
          </w:rPr>
          <w:t xml:space="preserve"> </w:t>
        </w:r>
        <w:r w:rsidR="00077D41">
          <w:rPr>
            <w:rFonts w:asciiTheme="minorBidi" w:hAnsiTheme="minorBidi" w:cs="Arial" w:hint="cs"/>
            <w:rtl/>
            <w:lang w:val="en-GB"/>
          </w:rPr>
          <w:t xml:space="preserve"> השונים</w:t>
        </w:r>
        <w:proofErr w:type="gramEnd"/>
        <w:r w:rsidR="00077D41">
          <w:rPr>
            <w:rFonts w:asciiTheme="minorBidi" w:hAnsiTheme="minorBidi" w:cs="Arial" w:hint="cs"/>
            <w:rtl/>
            <w:lang w:val="en-GB"/>
          </w:rPr>
          <w:t xml:space="preserve"> תחת </w:t>
        </w:r>
        <w:r w:rsidR="00077D41">
          <w:rPr>
            <w:rFonts w:asciiTheme="minorBidi" w:hAnsiTheme="minorBidi" w:cs="Arial"/>
            <w:lang w:val="en-GB"/>
          </w:rPr>
          <w:t xml:space="preserve">package </w:t>
        </w:r>
        <w:proofErr w:type="spellStart"/>
        <w:r w:rsidR="00077D41">
          <w:rPr>
            <w:rFonts w:asciiTheme="minorBidi" w:hAnsiTheme="minorBidi" w:cs="Arial"/>
            <w:lang w:val="en-GB"/>
          </w:rPr>
          <w:t>machineDTO</w:t>
        </w:r>
      </w:ins>
      <w:proofErr w:type="spellEnd"/>
      <w:r w:rsidR="007E12B4">
        <w:rPr>
          <w:rFonts w:asciiTheme="minorBidi" w:hAnsiTheme="minorBidi" w:cs="Arial"/>
          <w:rtl/>
          <w:lang w:val="en-GB"/>
        </w:rPr>
        <w:br/>
      </w:r>
      <w:r w:rsidR="007E12B4">
        <w:rPr>
          <w:rFonts w:asciiTheme="minorBidi" w:hAnsiTheme="minorBidi"/>
          <w:rtl/>
          <w:lang w:val="en-US"/>
        </w:rPr>
        <w:br/>
      </w:r>
      <w:r w:rsidR="007E12B4">
        <w:rPr>
          <w:rFonts w:asciiTheme="minorBidi" w:hAnsiTheme="minorBidi"/>
          <w:b/>
          <w:bCs/>
          <w:u w:val="single"/>
          <w:rtl/>
          <w:lang w:val="en-US"/>
        </w:rPr>
        <w:t>ביתר פירוט:</w:t>
      </w:r>
      <w:r w:rsidR="007E12B4">
        <w:rPr>
          <w:rFonts w:asciiTheme="minorBidi" w:hAnsiTheme="minorBidi"/>
          <w:rtl/>
          <w:lang w:val="en-US"/>
        </w:rPr>
        <w:br/>
        <w:t>המחלקות העיקריות שלנו הן:</w:t>
      </w:r>
    </w:p>
    <w:p w14:paraId="6E30EAC0" w14:textId="77777777" w:rsidR="00B31FE6" w:rsidRDefault="005B26A1" w:rsidP="005B26A1">
      <w:pPr>
        <w:bidi/>
        <w:rPr>
          <w:ins w:id="40" w:author="Liron Kotev" w:date="2022-08-17T10:29:00Z"/>
          <w:rtl/>
        </w:rPr>
      </w:pPr>
      <w:ins w:id="41" w:author="Liron Kotev" w:date="2022-08-17T10:27:00Z">
        <w:r>
          <w:t>Menu</w:t>
        </w:r>
        <w:r>
          <w:rPr>
            <w:rFonts w:hint="cs"/>
            <w:rtl/>
            <w:lang w:val="en-GB"/>
          </w:rPr>
          <w:t>-</w:t>
        </w:r>
        <w:r>
          <w:rPr>
            <w:rFonts w:hint="cs"/>
            <w:lang w:val="en-GB"/>
          </w:rPr>
          <w:t xml:space="preserve"> </w:t>
        </w:r>
      </w:ins>
      <w:ins w:id="42" w:author="Liron Kotev" w:date="2022-08-17T10:29:00Z">
        <w:r w:rsidR="00B31FE6">
          <w:rPr>
            <w:rtl/>
          </w:rPr>
          <w:t xml:space="preserve">המחלקה אשר אחראית לממשק המשתמש. קולטת את כלל </w:t>
        </w:r>
        <w:proofErr w:type="spellStart"/>
        <w:r w:rsidR="00B31FE6">
          <w:rPr>
            <w:rtl/>
          </w:rPr>
          <w:t>הקלטים</w:t>
        </w:r>
        <w:proofErr w:type="spellEnd"/>
        <w:r w:rsidR="00B31FE6">
          <w:rPr>
            <w:rtl/>
          </w:rPr>
          <w:t xml:space="preserve"> מהמשתמש ויודעת לתקשר עם שכבת המנוע לצורך ביצוע כלל פעולות המערכת. לכל אופציה בתפריט ישנה מחלקה ייעודית נוספת</w:t>
        </w:r>
      </w:ins>
    </w:p>
    <w:p w14:paraId="1D967CBB" w14:textId="13029458" w:rsidR="007E12B4" w:rsidRPr="005D37C4" w:rsidRDefault="007E12B4" w:rsidP="005D37C4">
      <w:pPr>
        <w:bidi/>
        <w:rPr>
          <w:rFonts w:asciiTheme="minorBidi" w:hAnsiTheme="minorBidi" w:cs="Arial"/>
          <w:lang w:val="en-US"/>
          <w:rPrChange w:id="43" w:author="Liron Kotev" w:date="2022-08-17T10:53:00Z">
            <w:rPr>
              <w:rFonts w:asciiTheme="minorBidi" w:hAnsiTheme="minorBidi" w:cs="Arial"/>
              <w:lang w:val="en-GB"/>
            </w:rPr>
          </w:rPrChange>
        </w:rPr>
      </w:pPr>
      <w:r>
        <w:rPr>
          <w:rFonts w:asciiTheme="minorBidi" w:hAnsiTheme="minorBidi"/>
          <w:lang w:val="en-US"/>
        </w:rPr>
        <w:br/>
      </w:r>
      <w:del w:id="44" w:author="Liron Kotev" w:date="2022-08-17T10:54:00Z">
        <w:r w:rsidDel="005D37C4">
          <w:rPr>
            <w:rFonts w:asciiTheme="minorBidi" w:hAnsiTheme="minorBidi" w:cs="Arial"/>
            <w:lang w:val="en-GB"/>
          </w:rPr>
          <w:delText>ConsoleFromUser</w:delText>
        </w:r>
        <w:r w:rsidDel="005D37C4">
          <w:rPr>
            <w:rFonts w:asciiTheme="minorBidi" w:hAnsiTheme="minorBidi" w:cs="Arial"/>
            <w:lang w:val="en-US"/>
          </w:rPr>
          <w:delText xml:space="preserve"> </w:delText>
        </w:r>
        <w:r w:rsidDel="005D37C4">
          <w:rPr>
            <w:rFonts w:asciiTheme="minorBidi" w:hAnsiTheme="minorBidi" w:cs="Arial"/>
            <w:rtl/>
            <w:lang w:val="en-US"/>
          </w:rPr>
          <w:delText xml:space="preserve"> </w:delText>
        </w:r>
      </w:del>
      <w:ins w:id="45" w:author="Liron Kotev" w:date="2022-08-17T10:54:00Z">
        <w:r w:rsidR="005D37C4">
          <w:rPr>
            <w:rFonts w:asciiTheme="minorBidi" w:hAnsiTheme="minorBidi" w:cs="Arial"/>
            <w:lang w:val="en-GB"/>
          </w:rPr>
          <w:t>Mediato</w:t>
        </w:r>
      </w:ins>
      <w:ins w:id="46" w:author="Liron Kotev" w:date="2022-08-17T10:59:00Z">
        <w:r w:rsidR="007C67C3">
          <w:rPr>
            <w:rFonts w:asciiTheme="minorBidi" w:hAnsiTheme="minorBidi" w:cs="Arial"/>
            <w:lang w:val="en-GB"/>
          </w:rPr>
          <w:t>r</w:t>
        </w:r>
        <w:r w:rsidR="008A4C91">
          <w:rPr>
            <w:rFonts w:asciiTheme="minorBidi" w:hAnsiTheme="minorBidi" w:cs="Arial"/>
            <w:lang w:val="en-US"/>
          </w:rPr>
          <w:t>s</w:t>
        </w:r>
      </w:ins>
      <w:ins w:id="47" w:author="Liron Kotev" w:date="2022-08-17T10:54:00Z">
        <w:r w:rsidR="005D37C4">
          <w:rPr>
            <w:rFonts w:asciiTheme="minorBidi" w:hAnsiTheme="minorBidi" w:cs="Arial"/>
            <w:rtl/>
            <w:lang w:val="en-US"/>
          </w:rPr>
          <w:t xml:space="preserve"> </w:t>
        </w:r>
      </w:ins>
      <w:r>
        <w:rPr>
          <w:rFonts w:asciiTheme="minorBidi" w:hAnsiTheme="minorBidi" w:cs="Arial"/>
          <w:rtl/>
          <w:lang w:val="en-US"/>
        </w:rPr>
        <w:t xml:space="preserve">- </w:t>
      </w:r>
      <w:del w:id="48" w:author="Liron Kotev" w:date="2022-08-17T10:57:00Z">
        <w:r w:rsidDel="0039139D">
          <w:rPr>
            <w:rFonts w:asciiTheme="minorBidi" w:hAnsiTheme="minorBidi" w:cs="Arial"/>
            <w:rtl/>
            <w:lang w:val="en-US"/>
          </w:rPr>
          <w:delText>אחראית על האינטרקציה עם המשתמש</w:delText>
        </w:r>
      </w:del>
      <w:r>
        <w:rPr>
          <w:rFonts w:asciiTheme="minorBidi" w:hAnsiTheme="minorBidi" w:cs="Arial"/>
          <w:rtl/>
          <w:lang w:val="en-US"/>
        </w:rPr>
        <w:t>.</w:t>
      </w:r>
      <w:r>
        <w:rPr>
          <w:rFonts w:asciiTheme="minorBidi" w:hAnsiTheme="minorBidi" w:cs="Arial"/>
          <w:lang w:val="en-US"/>
        </w:rPr>
        <w:br/>
      </w:r>
      <w:del w:id="49" w:author="Liron Kotev" w:date="2022-08-17T10:58:00Z">
        <w:r w:rsidDel="0039139D">
          <w:rPr>
            <w:rFonts w:asciiTheme="minorBidi" w:hAnsiTheme="minorBidi" w:cs="Arial"/>
            <w:lang w:val="en-US"/>
          </w:rPr>
          <w:delText>Mediator</w:delText>
        </w:r>
      </w:del>
      <w:proofErr w:type="spellStart"/>
      <w:ins w:id="50" w:author="Liron Kotev" w:date="2022-08-17T10:58:00Z">
        <w:r w:rsidR="0039139D">
          <w:rPr>
            <w:rFonts w:asciiTheme="minorBidi" w:hAnsiTheme="minorBidi" w:cs="Arial" w:hint="cs"/>
            <w:lang w:val="en-US"/>
          </w:rPr>
          <w:t>E</w:t>
        </w:r>
        <w:r w:rsidR="0039139D">
          <w:rPr>
            <w:rFonts w:asciiTheme="minorBidi" w:hAnsiTheme="minorBidi" w:cs="Arial"/>
            <w:lang w:val="en-US"/>
          </w:rPr>
          <w:t>ngineManger</w:t>
        </w:r>
      </w:ins>
      <w:proofErr w:type="spellEnd"/>
      <w:r>
        <w:rPr>
          <w:rFonts w:asciiTheme="minorBidi" w:hAnsiTheme="minorBidi" w:cs="Arial"/>
          <w:rtl/>
          <w:lang w:val="en-US"/>
        </w:rPr>
        <w:t>-</w:t>
      </w:r>
      <w:ins w:id="51" w:author="Liron Kotev" w:date="2022-08-17T10:30:00Z">
        <w:r w:rsidR="00B31FE6" w:rsidRPr="00B31FE6">
          <w:rPr>
            <w:rtl/>
          </w:rPr>
          <w:t xml:space="preserve"> </w:t>
        </w:r>
        <w:r w:rsidR="00B31FE6">
          <w:rPr>
            <w:rtl/>
          </w:rPr>
          <w:t>המחלקה אשר דרכה שכבת ה</w:t>
        </w:r>
        <w:r w:rsidR="00B31FE6">
          <w:rPr>
            <w:lang w:val="en-GB"/>
          </w:rPr>
          <w:t>UI</w:t>
        </w:r>
        <w:r w:rsidR="00B31FE6">
          <w:rPr>
            <w:rtl/>
          </w:rPr>
          <w:t xml:space="preserve"> מתממשקת. </w:t>
        </w:r>
      </w:ins>
      <w:ins w:id="52" w:author="Liron Kotev" w:date="2022-08-17T10:31:00Z">
        <w:r w:rsidR="00B31FE6">
          <w:rPr>
            <w:rFonts w:hint="cs"/>
            <w:rtl/>
          </w:rPr>
          <w:t>מהווה רכיב</w:t>
        </w:r>
      </w:ins>
      <w:ins w:id="53" w:author="Liron Kotev" w:date="2022-08-17T10:30:00Z">
        <w:r w:rsidR="00B31FE6">
          <w:rPr>
            <w:rtl/>
          </w:rPr>
          <w:t xml:space="preserve"> </w:t>
        </w:r>
      </w:ins>
      <w:ins w:id="54" w:author="Liron Kotev" w:date="2022-08-17T10:52:00Z">
        <w:r w:rsidR="008C4844">
          <w:rPr>
            <w:rFonts w:hint="cs"/>
            <w:rtl/>
          </w:rPr>
          <w:t xml:space="preserve">מרכבי </w:t>
        </w:r>
      </w:ins>
      <w:ins w:id="55" w:author="Liron Kotev" w:date="2022-08-17T10:30:00Z">
        <w:r w:rsidR="00B31FE6">
          <w:rPr>
            <w:rtl/>
          </w:rPr>
          <w:t>ל</w:t>
        </w:r>
      </w:ins>
      <w:ins w:id="56" w:author="Liron Kotev" w:date="2022-08-17T10:52:00Z">
        <w:r w:rsidR="008C4844">
          <w:rPr>
            <w:rFonts w:hint="cs"/>
            <w:rtl/>
          </w:rPr>
          <w:t>ביצו</w:t>
        </w:r>
      </w:ins>
      <w:ins w:id="57" w:author="Liron Kotev" w:date="2022-08-17T10:30:00Z">
        <w:r w:rsidR="00B31FE6">
          <w:rPr>
            <w:rtl/>
          </w:rPr>
          <w:t xml:space="preserve">ע </w:t>
        </w:r>
      </w:ins>
      <w:ins w:id="58" w:author="Liron Kotev" w:date="2022-08-17T10:52:00Z">
        <w:r w:rsidR="008C4844">
          <w:rPr>
            <w:rFonts w:hint="cs"/>
            <w:rtl/>
          </w:rPr>
          <w:t xml:space="preserve"> מרבי</w:t>
        </w:r>
      </w:ins>
      <w:ins w:id="59" w:author="Liron Kotev" w:date="2022-08-17T10:53:00Z">
        <w:r w:rsidR="008C4844">
          <w:rPr>
            <w:rFonts w:hint="cs"/>
            <w:rtl/>
          </w:rPr>
          <w:t>ת</w:t>
        </w:r>
      </w:ins>
      <w:ins w:id="60" w:author="Liron Kotev" w:date="2022-08-17T10:30:00Z">
        <w:r w:rsidR="00B31FE6">
          <w:rPr>
            <w:rtl/>
          </w:rPr>
          <w:t xml:space="preserve"> הפעולות אשר המערכת יודעת לבצע</w:t>
        </w:r>
        <w:r w:rsidR="00B31FE6">
          <w:t>.</w:t>
        </w:r>
      </w:ins>
      <w:del w:id="61" w:author="Liron Kotev" w:date="2022-08-17T10:53:00Z">
        <w:r w:rsidDel="005D37C4">
          <w:rPr>
            <w:rFonts w:asciiTheme="minorBidi" w:hAnsiTheme="minorBidi" w:cs="Arial"/>
            <w:rtl/>
            <w:lang w:val="en-US"/>
          </w:rPr>
          <w:delText>תיווך בין ממשק המשתמש לבין המנוע.</w:delText>
        </w:r>
      </w:del>
      <w:r>
        <w:rPr>
          <w:rFonts w:asciiTheme="minorBidi" w:hAnsiTheme="minorBidi" w:cs="Arial"/>
          <w:rtl/>
          <w:lang w:val="en-US"/>
        </w:rPr>
        <w:br/>
      </w:r>
      <w:r>
        <w:rPr>
          <w:rFonts w:asciiTheme="minorBidi" w:hAnsiTheme="minorBidi" w:cs="Arial"/>
          <w:lang w:val="en-US"/>
        </w:rPr>
        <w:t>G</w:t>
      </w:r>
      <w:proofErr w:type="spellStart"/>
      <w:r>
        <w:rPr>
          <w:rFonts w:asciiTheme="minorBidi" w:hAnsiTheme="minorBidi" w:cs="Arial"/>
          <w:lang w:val="en-GB"/>
        </w:rPr>
        <w:t>raph</w:t>
      </w:r>
      <w:proofErr w:type="spellEnd"/>
      <w:r>
        <w:rPr>
          <w:rFonts w:asciiTheme="minorBidi" w:hAnsiTheme="minorBidi" w:cs="Arial"/>
          <w:rtl/>
          <w:lang w:val="en-US"/>
        </w:rPr>
        <w:t>- מכיל בתוכו את רוב הפונקציונליות של המנוע וכמובן שמכיל בתוכו את כל ה</w:t>
      </w:r>
      <w:r>
        <w:rPr>
          <w:rFonts w:asciiTheme="minorBidi" w:hAnsiTheme="minorBidi" w:cs="Arial"/>
          <w:lang w:val="en-GB"/>
        </w:rPr>
        <w:t>Targets</w:t>
      </w:r>
      <w:r>
        <w:rPr>
          <w:rFonts w:asciiTheme="minorBidi" w:hAnsiTheme="minorBidi" w:cs="Arial"/>
          <w:rtl/>
          <w:lang w:val="en-US"/>
        </w:rPr>
        <w:t xml:space="preserve"> </w:t>
      </w:r>
      <w:r>
        <w:rPr>
          <w:rFonts w:asciiTheme="minorBidi" w:hAnsiTheme="minorBidi" w:cs="Arial" w:hint="cs"/>
          <w:rtl/>
          <w:lang w:val="en-US"/>
        </w:rPr>
        <w:br/>
      </w:r>
      <w:r>
        <w:rPr>
          <w:rFonts w:asciiTheme="minorBidi" w:hAnsiTheme="minorBidi" w:cs="Arial"/>
          <w:lang w:val="en-US"/>
        </w:rPr>
        <w:lastRenderedPageBreak/>
        <w:t>T</w:t>
      </w:r>
      <w:proofErr w:type="spellStart"/>
      <w:r>
        <w:rPr>
          <w:rFonts w:asciiTheme="minorBidi" w:hAnsiTheme="minorBidi" w:cs="Arial"/>
          <w:lang w:val="en-GB"/>
        </w:rPr>
        <w:t>arget</w:t>
      </w:r>
      <w:proofErr w:type="spellEnd"/>
      <w:r>
        <w:rPr>
          <w:rFonts w:asciiTheme="minorBidi" w:hAnsiTheme="minorBidi" w:cs="Arial"/>
          <w:rtl/>
          <w:lang w:val="en-US"/>
        </w:rPr>
        <w:t>- מכיל מידע על ה</w:t>
      </w:r>
      <w:r>
        <w:rPr>
          <w:rFonts w:asciiTheme="minorBidi" w:hAnsiTheme="minorBidi" w:cs="Arial"/>
          <w:lang w:val="en-US"/>
        </w:rPr>
        <w:t>T</w:t>
      </w:r>
      <w:proofErr w:type="spellStart"/>
      <w:r>
        <w:rPr>
          <w:rFonts w:asciiTheme="minorBidi" w:hAnsiTheme="minorBidi" w:cs="Arial"/>
          <w:lang w:val="en-GB"/>
        </w:rPr>
        <w:t>arget</w:t>
      </w:r>
      <w:proofErr w:type="spellEnd"/>
      <w:r>
        <w:rPr>
          <w:rFonts w:asciiTheme="minorBidi" w:hAnsiTheme="minorBidi" w:cs="Arial"/>
          <w:rtl/>
          <w:lang w:val="en-US"/>
        </w:rPr>
        <w:t xml:space="preserve"> כפי שהתבקשנו בהנחיות.</w:t>
      </w:r>
      <w:r>
        <w:rPr>
          <w:rFonts w:asciiTheme="minorBidi" w:hAnsiTheme="minorBidi" w:cs="Arial"/>
          <w:rtl/>
          <w:lang w:val="en-US"/>
        </w:rPr>
        <w:br/>
      </w:r>
      <w:proofErr w:type="spellStart"/>
      <w:r>
        <w:rPr>
          <w:rFonts w:asciiTheme="minorBidi" w:hAnsiTheme="minorBidi" w:cs="Arial"/>
          <w:lang w:val="en-US"/>
        </w:rPr>
        <w:t>AbstactTask</w:t>
      </w:r>
      <w:proofErr w:type="spellEnd"/>
      <w:r>
        <w:rPr>
          <w:rFonts w:asciiTheme="minorBidi" w:hAnsiTheme="minorBidi" w:cs="Arial"/>
          <w:rtl/>
          <w:lang w:val="en-US"/>
        </w:rPr>
        <w:t>-מחלקה אבסטרקטית של "משימה" נעזר בה במשימות הבאות והיא כמובן מוכלת במנוע.</w:t>
      </w:r>
      <w:r>
        <w:rPr>
          <w:rFonts w:asciiTheme="minorBidi" w:hAnsiTheme="minorBidi" w:cs="Arial"/>
          <w:lang w:val="en-US"/>
        </w:rPr>
        <w:br/>
      </w:r>
      <w:proofErr w:type="spellStart"/>
      <w:r>
        <w:rPr>
          <w:rFonts w:asciiTheme="minorBidi" w:hAnsiTheme="minorBidi" w:cs="Arial"/>
          <w:lang w:val="en-US"/>
        </w:rPr>
        <w:t>SimulationTask</w:t>
      </w:r>
      <w:proofErr w:type="spellEnd"/>
      <w:r>
        <w:rPr>
          <w:rFonts w:asciiTheme="minorBidi" w:hAnsiTheme="minorBidi" w:cs="Arial"/>
          <w:rtl/>
          <w:lang w:val="en-US"/>
        </w:rPr>
        <w:t xml:space="preserve"> – מחלקה שיורשת מ</w:t>
      </w:r>
      <w:r>
        <w:rPr>
          <w:rFonts w:asciiTheme="minorBidi" w:hAnsiTheme="minorBidi" w:cs="Arial"/>
          <w:lang w:val="en-US"/>
        </w:rPr>
        <w:t xml:space="preserve"> </w:t>
      </w:r>
      <w:proofErr w:type="spellStart"/>
      <w:r>
        <w:rPr>
          <w:rFonts w:asciiTheme="minorBidi" w:hAnsiTheme="minorBidi" w:cs="Arial"/>
          <w:lang w:val="en-US"/>
        </w:rPr>
        <w:t>AbstactTask</w:t>
      </w:r>
      <w:proofErr w:type="spellEnd"/>
      <w:r>
        <w:rPr>
          <w:rFonts w:asciiTheme="minorBidi" w:hAnsiTheme="minorBidi" w:cs="Arial"/>
          <w:rtl/>
          <w:lang w:val="en-US"/>
        </w:rPr>
        <w:t xml:space="preserve"> ומממשת את המשימה שנדרשנו לבצע במטלה 1.</w:t>
      </w:r>
      <w:r>
        <w:rPr>
          <w:rFonts w:asciiTheme="minorBidi" w:hAnsiTheme="minorBidi"/>
          <w:rtl/>
          <w:lang w:val="en-US"/>
        </w:rPr>
        <w:br/>
      </w:r>
      <w:r>
        <w:rPr>
          <w:rFonts w:asciiTheme="minorBidi" w:hAnsiTheme="minorBidi"/>
          <w:rtl/>
          <w:lang w:val="en-US"/>
        </w:rPr>
        <w:br/>
      </w:r>
      <w:r>
        <w:rPr>
          <w:rFonts w:asciiTheme="minorBidi" w:hAnsiTheme="minorBidi"/>
          <w:rtl/>
          <w:lang w:val="en-US"/>
        </w:rPr>
        <w:br/>
      </w:r>
      <w:r>
        <w:rPr>
          <w:rFonts w:asciiTheme="minorBidi" w:hAnsiTheme="minorBidi"/>
          <w:lang w:val="en-GB"/>
        </w:rPr>
        <w:br/>
      </w:r>
    </w:p>
    <w:p w14:paraId="489B8DFB" w14:textId="77777777" w:rsidR="00331A7C" w:rsidRPr="007E12B4" w:rsidRDefault="00331A7C" w:rsidP="007E12B4">
      <w:pPr>
        <w:rPr>
          <w:rFonts w:hint="cs"/>
          <w:rtl/>
          <w:lang w:val="en-GB"/>
        </w:rPr>
      </w:pPr>
    </w:p>
    <w:sectPr w:rsidR="00331A7C" w:rsidRPr="007E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4BB9"/>
    <w:multiLevelType w:val="hybridMultilevel"/>
    <w:tmpl w:val="9B8E0342"/>
    <w:lvl w:ilvl="0" w:tplc="E36C3D86">
      <w:start w:val="1"/>
      <w:numFmt w:val="decimal"/>
      <w:lvlText w:val="%1."/>
      <w:lvlJc w:val="left"/>
      <w:pPr>
        <w:ind w:left="785" w:hanging="360"/>
      </w:pPr>
      <w:rPr>
        <w:rFonts w:asciiTheme="minorBidi" w:hAnsi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9496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ron Kotev">
    <w15:presenceInfo w15:providerId="None" w15:userId="Liron Kot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F0"/>
    <w:rsid w:val="00077D41"/>
    <w:rsid w:val="00224FBB"/>
    <w:rsid w:val="00263B52"/>
    <w:rsid w:val="00267FCD"/>
    <w:rsid w:val="002838B3"/>
    <w:rsid w:val="002F6851"/>
    <w:rsid w:val="003118B2"/>
    <w:rsid w:val="00312706"/>
    <w:rsid w:val="00331A7C"/>
    <w:rsid w:val="0039139D"/>
    <w:rsid w:val="003D04E9"/>
    <w:rsid w:val="00556ED1"/>
    <w:rsid w:val="005B26A1"/>
    <w:rsid w:val="005D37C4"/>
    <w:rsid w:val="00651C40"/>
    <w:rsid w:val="006F2C9A"/>
    <w:rsid w:val="00774EF0"/>
    <w:rsid w:val="007C67C3"/>
    <w:rsid w:val="007E12B4"/>
    <w:rsid w:val="007F35C7"/>
    <w:rsid w:val="008A0427"/>
    <w:rsid w:val="008A4C91"/>
    <w:rsid w:val="008C4844"/>
    <w:rsid w:val="00985706"/>
    <w:rsid w:val="009C7EFD"/>
    <w:rsid w:val="00A04367"/>
    <w:rsid w:val="00A466F5"/>
    <w:rsid w:val="00A47EEC"/>
    <w:rsid w:val="00B121DB"/>
    <w:rsid w:val="00B17B94"/>
    <w:rsid w:val="00B31FE6"/>
    <w:rsid w:val="00C13FBC"/>
    <w:rsid w:val="00C14D7A"/>
    <w:rsid w:val="00D27712"/>
    <w:rsid w:val="00D6308D"/>
    <w:rsid w:val="00E67B19"/>
    <w:rsid w:val="00ED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0ADC"/>
  <w15:docId w15:val="{8CB77BB3-DF8A-4977-A59F-DF738F8C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2B4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2B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77D41"/>
    <w:pPr>
      <w:spacing w:after="0" w:line="240" w:lineRule="auto"/>
    </w:pPr>
    <w:rPr>
      <w:lang/>
    </w:rPr>
  </w:style>
  <w:style w:type="paragraph" w:styleId="ListParagraph">
    <w:name w:val="List Paragraph"/>
    <w:basedOn w:val="Normal"/>
    <w:uiPriority w:val="34"/>
    <w:qFormat/>
    <w:rsid w:val="008A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Kotev</dc:creator>
  <cp:keywords/>
  <dc:description/>
  <cp:lastModifiedBy>Liron Kotev</cp:lastModifiedBy>
  <cp:revision>6</cp:revision>
  <dcterms:created xsi:type="dcterms:W3CDTF">2022-08-17T07:56:00Z</dcterms:created>
  <dcterms:modified xsi:type="dcterms:W3CDTF">2022-08-17T07:59:00Z</dcterms:modified>
</cp:coreProperties>
</file>